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F57" w:rsidRPr="00026AD9" w:rsidRDefault="000C523F" w:rsidP="00B06A36">
      <w:r w:rsidRPr="00026AD9">
        <w:t>VIRGINIA COMMONWEALTH UNIVERSITY</w:t>
      </w:r>
    </w:p>
    <w:p w:rsidR="00E16F57" w:rsidRPr="00026AD9" w:rsidRDefault="000C523F" w:rsidP="00B06A36">
      <w:r w:rsidRPr="00026AD9">
        <w:t xml:space="preserve">Postdoctoral </w:t>
      </w:r>
      <w:r w:rsidR="003B7FC8">
        <w:t>Scholar Small Grant Program</w:t>
      </w:r>
    </w:p>
    <w:p w:rsidR="00E16F57" w:rsidRDefault="00E16F57">
      <w:pPr>
        <w:pStyle w:val="Heading5A"/>
        <w:jc w:val="left"/>
      </w:pPr>
    </w:p>
    <w:p w:rsidR="00E16F57" w:rsidRDefault="000C523F">
      <w:pPr>
        <w:pStyle w:val="Heading5A"/>
      </w:pPr>
      <w:r>
        <w:t>Cover Page</w:t>
      </w:r>
    </w:p>
    <w:p w:rsidR="00026AD9" w:rsidRPr="00026AD9" w:rsidRDefault="00026AD9" w:rsidP="00B06A36"/>
    <w:p w:rsidR="00D53BEA" w:rsidRPr="00351169" w:rsidRDefault="00D53BEA" w:rsidP="00B06A36">
      <w:r w:rsidRPr="00351169">
        <w:t>Instructions:</w:t>
      </w:r>
    </w:p>
    <w:p w:rsidR="00D53BEA" w:rsidRPr="00351169" w:rsidRDefault="00D53BEA" w:rsidP="00B06A36">
      <w:r w:rsidRPr="00351169">
        <w:t>Upon compiling the requested materials, please save your application as a PDF</w:t>
      </w:r>
      <w:r w:rsidR="003B7FC8">
        <w:t>.  Documents should be named “</w:t>
      </w:r>
      <w:proofErr w:type="spellStart"/>
      <w:r w:rsidR="003B7FC8">
        <w:t>lastname</w:t>
      </w:r>
      <w:proofErr w:type="spellEnd"/>
      <w:r w:rsidRPr="00351169">
        <w:t>,</w:t>
      </w:r>
      <w:r w:rsidR="003B7FC8">
        <w:t xml:space="preserve"> </w:t>
      </w:r>
      <w:proofErr w:type="spellStart"/>
      <w:r w:rsidR="003B7FC8">
        <w:t>firstinitial</w:t>
      </w:r>
      <w:r w:rsidR="00675EB2">
        <w:t>_month</w:t>
      </w:r>
      <w:proofErr w:type="spellEnd"/>
      <w:r w:rsidR="00675EB2">
        <w:t>/year</w:t>
      </w:r>
      <w:r w:rsidR="00CE6CFB">
        <w:t>”</w:t>
      </w:r>
      <w:bookmarkStart w:id="0" w:name="_GoBack"/>
      <w:bookmarkEnd w:id="0"/>
      <w:r w:rsidR="00675EB2">
        <w:t xml:space="preserve"> (</w:t>
      </w:r>
      <w:r w:rsidRPr="00351169">
        <w:t>e.g. "</w:t>
      </w:r>
      <w:r w:rsidR="003B7FC8">
        <w:t>DoeJ</w:t>
      </w:r>
      <w:r w:rsidRPr="00351169">
        <w:t>_</w:t>
      </w:r>
      <w:r w:rsidR="00675EB2">
        <w:t>July2015</w:t>
      </w:r>
      <w:r w:rsidRPr="00351169">
        <w:t xml:space="preserve">.pdf"). All applications should be forwarded </w:t>
      </w:r>
      <w:r w:rsidR="00D070DE">
        <w:t xml:space="preserve">via email </w:t>
      </w:r>
      <w:r w:rsidRPr="00351169">
        <w:t>to the Office of Postdoctoral Services at</w:t>
      </w:r>
      <w:r w:rsidRPr="00351169">
        <w:rPr>
          <w:bCs/>
          <w:color w:val="FF0000"/>
        </w:rPr>
        <w:t> </w:t>
      </w:r>
      <w:hyperlink r:id="rId9" w:history="1">
        <w:r w:rsidRPr="00351169">
          <w:rPr>
            <w:rStyle w:val="Hyperlink"/>
            <w:rFonts w:eastAsia="Times New Roman" w:cs="Arial"/>
            <w:bCs/>
            <w:sz w:val="20"/>
            <w:szCs w:val="20"/>
          </w:rPr>
          <w:t>aebranch@vcu.edu</w:t>
        </w:r>
      </w:hyperlink>
      <w:r w:rsidRPr="00351169">
        <w:t xml:space="preserve"> no later than</w:t>
      </w:r>
      <w:r w:rsidR="00D070DE">
        <w:t xml:space="preserve"> midnight</w:t>
      </w:r>
      <w:r w:rsidRPr="00351169">
        <w:t xml:space="preserve"> August 1.</w:t>
      </w:r>
      <w:r w:rsidR="00D070DE">
        <w:t xml:space="preserve">  Your email will serve as verification of the time and date of submission.</w:t>
      </w:r>
    </w:p>
    <w:p w:rsidR="00E16F57" w:rsidRPr="00351169" w:rsidRDefault="000C523F" w:rsidP="00B06A36">
      <w:r w:rsidRPr="00351169">
        <w:tab/>
        <w:t xml:space="preserve">              </w:t>
      </w:r>
    </w:p>
    <w:p w:rsidR="00130193" w:rsidRPr="00351169" w:rsidRDefault="00130193" w:rsidP="00351169">
      <w:pPr>
        <w:pStyle w:val="Heading1A"/>
        <w:tabs>
          <w:tab w:val="clear" w:pos="-31680"/>
          <w:tab w:val="clear" w:pos="-13208"/>
          <w:tab w:val="clear" w:pos="-13057"/>
          <w:tab w:val="clear" w:pos="-12904"/>
          <w:tab w:val="clear" w:pos="-12596"/>
          <w:tab w:val="clear" w:pos="-4643"/>
          <w:tab w:val="clear" w:pos="-1"/>
          <w:tab w:val="clear" w:pos="15959"/>
          <w:tab w:val="clear" w:pos="20669"/>
          <w:tab w:val="clear" w:pos="21296"/>
          <w:tab w:val="clear" w:pos="21503"/>
          <w:tab w:val="clear" w:pos="22525"/>
          <w:tab w:val="clear" w:pos="24366"/>
          <w:tab w:val="clear" w:pos="25272"/>
          <w:tab w:val="clear" w:pos="25591"/>
          <w:tab w:val="right" w:leader="dot" w:pos="0"/>
          <w:tab w:val="center" w:pos="0"/>
          <w:tab w:val="decimal" w:pos="0"/>
          <w:tab w:val="center" w:leader="dot" w:pos="0"/>
          <w:tab w:val="left" w:pos="0"/>
          <w:tab w:val="left" w:pos="0"/>
          <w:tab w:val="center" w:pos="0"/>
          <w:tab w:val="left" w:pos="8860"/>
          <w:tab w:val="left" w:pos="8860"/>
          <w:tab w:val="left" w:pos="8860"/>
          <w:tab w:val="decimal" w:leader="dot" w:pos="8860"/>
          <w:tab w:val="left" w:pos="8860"/>
          <w:tab w:val="left" w:pos="8860"/>
          <w:tab w:val="center" w:pos="9110"/>
          <w:tab w:val="center" w:pos="9110"/>
        </w:tabs>
        <w:rPr>
          <w:sz w:val="22"/>
        </w:rPr>
      </w:pPr>
      <w:r w:rsidRPr="00351169">
        <w:rPr>
          <w:sz w:val="22"/>
        </w:rPr>
        <w:t>ELIGIBILITY</w:t>
      </w:r>
    </w:p>
    <w:p w:rsidR="00130193" w:rsidRPr="00351169" w:rsidRDefault="00130193" w:rsidP="00B06A36"/>
    <w:p w:rsidR="00130193" w:rsidRPr="00351169" w:rsidRDefault="00130193" w:rsidP="00B06A36">
      <w:r w:rsidRPr="00351169">
        <w:t>To be eligible for this research grant program you must meet the following requirements:</w:t>
      </w:r>
    </w:p>
    <w:p w:rsidR="00130193" w:rsidRPr="00351169" w:rsidRDefault="00130193" w:rsidP="00B06A36"/>
    <w:p w:rsidR="00130193" w:rsidRPr="00351169" w:rsidRDefault="00130193" w:rsidP="00B06A36">
      <w:r w:rsidRPr="00351169">
        <w:t>1.  Your initial appointment as a postdoc at VCU must be prior to September 16</w:t>
      </w:r>
      <w:r w:rsidR="00675EB2">
        <w:t xml:space="preserve"> of the previous year.</w:t>
      </w:r>
    </w:p>
    <w:p w:rsidR="00130193" w:rsidRDefault="00130193" w:rsidP="00B06A36">
      <w:r w:rsidRPr="00351169">
        <w:t xml:space="preserve">2.  The Office of Postdoctoral Services must have verification that you have completed an approved Responsible Conduct of Research course within the last </w:t>
      </w:r>
      <w:r w:rsidR="002541B5">
        <w:t>4</w:t>
      </w:r>
      <w:r w:rsidRPr="00351169">
        <w:t xml:space="preserve"> years</w:t>
      </w:r>
      <w:r w:rsidR="002541B5">
        <w:t xml:space="preserve">. </w:t>
      </w:r>
      <w:r w:rsidRPr="00351169">
        <w:t xml:space="preserve"> </w:t>
      </w:r>
    </w:p>
    <w:p w:rsidR="00CC360A" w:rsidRDefault="00CC360A" w:rsidP="00B06A36">
      <w:r>
        <w:t xml:space="preserve">3.  You have not </w:t>
      </w:r>
      <w:r w:rsidR="00675EB2">
        <w:t xml:space="preserve">previously </w:t>
      </w:r>
      <w:r>
        <w:t xml:space="preserve">received one of these postdoctoral </w:t>
      </w:r>
      <w:r w:rsidR="00675EB2">
        <w:t>scholar small grant program awards</w:t>
      </w:r>
      <w:r>
        <w:t>.</w:t>
      </w:r>
    </w:p>
    <w:p w:rsidR="00E16F57" w:rsidRPr="003B7FC8" w:rsidRDefault="003B7FC8" w:rsidP="003B7FC8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</w:r>
      <w:r w:rsidR="000C523F" w:rsidRPr="003B7FC8">
        <w:rPr>
          <w:b/>
          <w:u w:val="single"/>
        </w:rPr>
        <w:t>INVESTIGATOR</w:t>
      </w:r>
      <w:r w:rsidRPr="003B7FC8">
        <w:rPr>
          <w:b/>
          <w:u w:val="single"/>
        </w:rPr>
        <w:br/>
      </w:r>
    </w:p>
    <w:p w:rsidR="00E16F57" w:rsidRPr="00351169" w:rsidRDefault="000C523F" w:rsidP="00B06A36">
      <w:r w:rsidRPr="003B7FC8">
        <w:rPr>
          <w:rFonts w:cs="Arial"/>
          <w:spacing w:val="-14"/>
        </w:rPr>
        <w:t>Postdoctoral Name</w:t>
      </w:r>
      <w:r w:rsidRPr="00351169">
        <w:t>: ____________</w:t>
      </w:r>
      <w:r w:rsidR="00B042FC" w:rsidRPr="00DD13C5">
        <w:t>_________________</w:t>
      </w:r>
      <w:r w:rsidRPr="00351169">
        <w:t xml:space="preserve">___________ </w:t>
      </w:r>
    </w:p>
    <w:p w:rsidR="00E16F57" w:rsidRPr="00351169" w:rsidRDefault="00E16F57" w:rsidP="00B06A36"/>
    <w:p w:rsidR="00E16F57" w:rsidRPr="00351169" w:rsidRDefault="000C523F" w:rsidP="00B06A36">
      <w:r w:rsidRPr="00351169">
        <w:t>School: ____________________</w:t>
      </w:r>
      <w:r w:rsidR="001F6970" w:rsidRPr="00351169">
        <w:t>_______</w:t>
      </w:r>
      <w:r w:rsidRPr="00351169">
        <w:t>__ Department: _________</w:t>
      </w:r>
      <w:r w:rsidR="001F6970" w:rsidRPr="00351169">
        <w:t>______</w:t>
      </w:r>
      <w:r w:rsidRPr="00351169">
        <w:t>_____________</w:t>
      </w:r>
    </w:p>
    <w:p w:rsidR="00E16F57" w:rsidRPr="00351169" w:rsidRDefault="00E16F57" w:rsidP="00B06A36"/>
    <w:p w:rsidR="00E16F57" w:rsidRPr="00351169" w:rsidRDefault="000C523F" w:rsidP="00B06A36">
      <w:r w:rsidRPr="00351169">
        <w:t>P.O. Box: __________</w:t>
      </w:r>
      <w:proofErr w:type="gramStart"/>
      <w:r w:rsidRPr="00351169">
        <w:t>_  E</w:t>
      </w:r>
      <w:proofErr w:type="gramEnd"/>
      <w:r w:rsidRPr="00351169">
        <w:t xml:space="preserve">-mail: ____________________ </w:t>
      </w:r>
    </w:p>
    <w:p w:rsidR="001F6970" w:rsidRPr="00351169" w:rsidRDefault="001F6970" w:rsidP="00B06A36"/>
    <w:p w:rsidR="00E16F57" w:rsidRPr="00351169" w:rsidRDefault="001F6970" w:rsidP="003B7FC8">
      <w:pPr>
        <w:rPr>
          <w:rFonts w:ascii="Arial Bold" w:hAnsi="Arial Bold"/>
          <w:u w:val="single"/>
        </w:rPr>
      </w:pPr>
      <w:r w:rsidRPr="00351169">
        <w:t>Initial date of appointment as a postdoc at VCU ___________________________</w:t>
      </w:r>
      <w:r w:rsidR="003B7FC8">
        <w:br/>
      </w:r>
      <w:r w:rsidR="003B7FC8">
        <w:br/>
      </w:r>
      <w:r w:rsidR="000C523F" w:rsidRPr="00351169">
        <w:rPr>
          <w:rFonts w:ascii="Arial Bold" w:hAnsi="Arial Bold"/>
          <w:u w:val="single"/>
        </w:rPr>
        <w:t>RESEARCH</w:t>
      </w:r>
    </w:p>
    <w:p w:rsidR="00E16F57" w:rsidRPr="00351169" w:rsidRDefault="00E16F57" w:rsidP="00B06A36"/>
    <w:p w:rsidR="00E16F57" w:rsidRPr="00351169" w:rsidRDefault="000C523F" w:rsidP="00B06A36">
      <w:r w:rsidRPr="00351169">
        <w:t>Project Title:      ________________________________________________________</w:t>
      </w:r>
    </w:p>
    <w:p w:rsidR="00E16F57" w:rsidRPr="00351169" w:rsidRDefault="00E16F57" w:rsidP="00B06A36"/>
    <w:p w:rsidR="00E16F57" w:rsidRPr="00351169" w:rsidRDefault="000C523F" w:rsidP="00B06A36">
      <w:r w:rsidRPr="00351169">
        <w:t>Key Words:  __________________     __________________     __________________</w:t>
      </w:r>
    </w:p>
    <w:p w:rsidR="00E16F57" w:rsidRPr="00351169" w:rsidRDefault="00E16F57" w:rsidP="00B06A36"/>
    <w:p w:rsidR="00E16F57" w:rsidRPr="00351169" w:rsidRDefault="00E16F57" w:rsidP="00B06A36"/>
    <w:p w:rsidR="00E16F57" w:rsidRPr="00351169" w:rsidRDefault="000C523F" w:rsidP="00B06A36">
      <w:r w:rsidRPr="00351169">
        <w:t xml:space="preserve">Amount Requested: $__________ </w:t>
      </w:r>
      <w:r w:rsidR="000E7626" w:rsidRPr="00351169">
        <w:t>(cannot exceed $5,000)</w:t>
      </w:r>
    </w:p>
    <w:p w:rsidR="00E16F57" w:rsidRPr="00351169" w:rsidRDefault="00E16F57" w:rsidP="00B06A36"/>
    <w:p w:rsidR="004A3FEE" w:rsidRDefault="004A3FEE" w:rsidP="00351169">
      <w:pPr>
        <w:pStyle w:val="Heading6A"/>
        <w:jc w:val="left"/>
        <w:rPr>
          <w:rFonts w:ascii="Arial Bold" w:hAnsi="Arial Bold"/>
          <w:u w:val="none"/>
        </w:rPr>
      </w:pPr>
    </w:p>
    <w:p w:rsidR="00E16F57" w:rsidRPr="003B7FC8" w:rsidRDefault="000C523F" w:rsidP="00351169">
      <w:pPr>
        <w:pStyle w:val="Heading6A"/>
        <w:jc w:val="left"/>
        <w:rPr>
          <w:rFonts w:ascii="Arial Bold" w:hAnsi="Arial Bold"/>
        </w:rPr>
      </w:pPr>
      <w:r w:rsidRPr="003B7FC8">
        <w:rPr>
          <w:rFonts w:ascii="Arial Bold" w:hAnsi="Arial Bold"/>
        </w:rPr>
        <w:t xml:space="preserve">Endorsement </w:t>
      </w:r>
      <w:r w:rsidR="004A3FEE" w:rsidRPr="003B7FC8">
        <w:rPr>
          <w:rFonts w:ascii="Arial Bold" w:hAnsi="Arial Bold"/>
        </w:rPr>
        <w:t>by</w:t>
      </w:r>
      <w:r w:rsidRPr="003B7FC8">
        <w:rPr>
          <w:rFonts w:ascii="Arial Bold" w:hAnsi="Arial Bold"/>
        </w:rPr>
        <w:t xml:space="preserve"> Mentor</w:t>
      </w:r>
    </w:p>
    <w:p w:rsidR="00E16F57" w:rsidRPr="00351169" w:rsidRDefault="00E16F57" w:rsidP="00B06A36"/>
    <w:p w:rsidR="004A3FEE" w:rsidRDefault="004A3FEE" w:rsidP="00B06A36">
      <w:pPr>
        <w:rPr>
          <w:b/>
        </w:rPr>
      </w:pPr>
      <w:r w:rsidRPr="00351169">
        <w:t>Mentor</w:t>
      </w:r>
      <w:r>
        <w:rPr>
          <w:b/>
        </w:rPr>
        <w:t xml:space="preserve"> </w:t>
      </w:r>
      <w:r w:rsidRPr="00AC67FF">
        <w:t>name: _____________________________________________________</w:t>
      </w:r>
    </w:p>
    <w:p w:rsidR="00E16F57" w:rsidRPr="00351169" w:rsidRDefault="00E16F57" w:rsidP="00B06A36"/>
    <w:p w:rsidR="001925F3" w:rsidRDefault="000C523F" w:rsidP="00B06A36">
      <w:pPr>
        <w:rPr>
          <w:b/>
        </w:rPr>
      </w:pPr>
      <w:r w:rsidRPr="00351169">
        <w:t>As the mentor of ___________________</w:t>
      </w:r>
      <w:r w:rsidRPr="00AC67FF">
        <w:t>_</w:t>
      </w:r>
      <w:r w:rsidR="004A3FEE" w:rsidRPr="00AC67FF">
        <w:t>___</w:t>
      </w:r>
      <w:r w:rsidRPr="00AC67FF">
        <w:t>_</w:t>
      </w:r>
      <w:r w:rsidRPr="00351169">
        <w:t xml:space="preserve">_____, I endorse this application and the information provided above.  </w:t>
      </w:r>
    </w:p>
    <w:p w:rsidR="001925F3" w:rsidRDefault="001925F3" w:rsidP="00B06A36"/>
    <w:p w:rsidR="004A3FEE" w:rsidRDefault="004A3FEE" w:rsidP="00B06A36"/>
    <w:p w:rsidR="00E16F57" w:rsidRPr="00351169" w:rsidRDefault="000C523F" w:rsidP="00B06A36">
      <w:r w:rsidRPr="00351169">
        <w:t>This project will be conducted in</w:t>
      </w:r>
      <w:r w:rsidR="001925F3">
        <w:rPr>
          <w:b/>
        </w:rPr>
        <w:t xml:space="preserve"> </w:t>
      </w:r>
      <w:r w:rsidRPr="00351169">
        <w:t xml:space="preserve">_________________________________, which will be available for this purpose. </w:t>
      </w:r>
      <w:r w:rsidR="001925F3">
        <w:rPr>
          <w:b/>
        </w:rPr>
        <w:t xml:space="preserve">  </w:t>
      </w:r>
      <w:r w:rsidRPr="00351169">
        <w:t>(</w:t>
      </w:r>
      <w:proofErr w:type="gramStart"/>
      <w:r w:rsidRPr="00351169">
        <w:t>room</w:t>
      </w:r>
      <w:proofErr w:type="gramEnd"/>
      <w:r w:rsidRPr="00351169">
        <w:t xml:space="preserve"> and building)</w:t>
      </w:r>
    </w:p>
    <w:p w:rsidR="00E16F57" w:rsidRPr="00351169" w:rsidRDefault="00E16F57" w:rsidP="00351169">
      <w:pPr>
        <w:pStyle w:val="Header"/>
        <w:widowControl w:val="0"/>
        <w:tabs>
          <w:tab w:val="clear" w:pos="4320"/>
          <w:tab w:val="clear" w:pos="8640"/>
          <w:tab w:val="right" w:leader="dot" w:pos="0"/>
          <w:tab w:val="center" w:pos="0"/>
          <w:tab w:val="decimal" w:pos="0"/>
          <w:tab w:val="center" w:leader="dot" w:pos="0"/>
          <w:tab w:val="left" w:pos="0"/>
          <w:tab w:val="left" w:pos="0"/>
          <w:tab w:val="center" w:pos="0"/>
          <w:tab w:val="left" w:pos="167"/>
          <w:tab w:val="left" w:pos="310"/>
          <w:tab w:val="left" w:pos="402"/>
          <w:tab w:val="left" w:pos="810"/>
          <w:tab w:val="left" w:pos="1535"/>
          <w:tab w:val="left" w:pos="8860"/>
          <w:tab w:val="left" w:pos="8860"/>
          <w:tab w:val="left" w:pos="8860"/>
          <w:tab w:val="decimal" w:leader="dot" w:pos="8860"/>
          <w:tab w:val="left" w:leader="dot" w:pos="8860"/>
          <w:tab w:val="left" w:pos="8860"/>
          <w:tab w:val="left" w:pos="8860"/>
          <w:tab w:val="center" w:pos="9110"/>
          <w:tab w:val="center" w:pos="9110"/>
          <w:tab w:val="center" w:leader="dot" w:pos="9110"/>
        </w:tabs>
        <w:rPr>
          <w:rFonts w:ascii="Arial" w:hAnsi="Arial"/>
          <w:sz w:val="22"/>
        </w:rPr>
      </w:pPr>
    </w:p>
    <w:p w:rsidR="001925F3" w:rsidRPr="00351169" w:rsidRDefault="001925F3" w:rsidP="00B06A36"/>
    <w:p w:rsidR="00E16F57" w:rsidRPr="00351169" w:rsidRDefault="00E16F57" w:rsidP="00B06A36"/>
    <w:p w:rsidR="00E16F57" w:rsidRPr="00351169" w:rsidRDefault="000C523F" w:rsidP="00B06A36">
      <w:r w:rsidRPr="00351169">
        <w:t>Signature:  ______________________________________________     Date: ______________</w:t>
      </w:r>
    </w:p>
    <w:p w:rsidR="004A3FEE" w:rsidRDefault="004A3FEE" w:rsidP="00B06A36"/>
    <w:p w:rsidR="00E16F57" w:rsidRPr="00351169" w:rsidRDefault="000C523F" w:rsidP="00B06A36">
      <w:r w:rsidRPr="00B06A36">
        <w:t>Abstract</w:t>
      </w:r>
      <w:r w:rsidR="003B7FC8">
        <w:rPr>
          <w:b/>
        </w:rPr>
        <w:t xml:space="preserve"> </w:t>
      </w:r>
      <w:r w:rsidRPr="00351169">
        <w:t>(250 words)</w:t>
      </w:r>
    </w:p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B06A36" w:rsidRDefault="000C523F" w:rsidP="00B06A36">
      <w:r w:rsidRPr="00B06A36">
        <w:t>Novelty of research</w:t>
      </w:r>
      <w:r w:rsidR="00B06A36">
        <w:t xml:space="preserve">:  </w:t>
      </w:r>
      <w:r w:rsidRPr="00B06A36">
        <w:t>Describe the relationship between your mentor’s research and the proposed research, explaining how this grant will advance your career goals. (250 words)</w:t>
      </w:r>
    </w:p>
    <w:p w:rsidR="00E16F57" w:rsidRPr="00B06A36" w:rsidRDefault="00E16F57" w:rsidP="00B06A36"/>
    <w:p w:rsidR="00E16F57" w:rsidRPr="00B06A36" w:rsidRDefault="00E16F57" w:rsidP="00B06A36"/>
    <w:p w:rsidR="00E16F57" w:rsidRPr="00B06A36" w:rsidRDefault="00E16F57" w:rsidP="00B06A36"/>
    <w:p w:rsidR="00893C7F" w:rsidRPr="00B06A36" w:rsidRDefault="00893C7F" w:rsidP="00B06A36">
      <w:r w:rsidRPr="00B06A36">
        <w:br w:type="page"/>
      </w:r>
    </w:p>
    <w:p w:rsidR="00E16F57" w:rsidRPr="00351169" w:rsidRDefault="00E16F57" w:rsidP="00B06A36"/>
    <w:p w:rsidR="00E16F57" w:rsidRPr="00351169" w:rsidRDefault="00E16F57" w:rsidP="00B06A36"/>
    <w:p w:rsidR="00E16F57" w:rsidRPr="00B06A36" w:rsidRDefault="000C523F" w:rsidP="00B06A36">
      <w:r w:rsidRPr="00B06A36">
        <w:t>Research plan</w:t>
      </w:r>
      <w:r w:rsidR="000C499C" w:rsidRPr="00B06A36">
        <w:rPr>
          <w:b/>
        </w:rPr>
        <w:t xml:space="preserve">:   </w:t>
      </w:r>
      <w:r w:rsidRPr="00B06A36">
        <w:t>Include specific a</w:t>
      </w:r>
      <w:r w:rsidR="004C0256" w:rsidRPr="00B06A36">
        <w:t xml:space="preserve">ims, background, significance, </w:t>
      </w:r>
      <w:r w:rsidRPr="00B06A36">
        <w:t>approach and innovation (maximum 2 pages single-spaced 11-point type)</w:t>
      </w:r>
    </w:p>
    <w:p w:rsidR="00E16F57" w:rsidRPr="00B06A36" w:rsidRDefault="00E16F57" w:rsidP="00B06A36"/>
    <w:p w:rsidR="00E16F57" w:rsidRPr="00B06A36" w:rsidRDefault="00E16F57" w:rsidP="00B06A36"/>
    <w:p w:rsidR="00E16F57" w:rsidRPr="00B06A36" w:rsidRDefault="00E16F57" w:rsidP="00B06A36"/>
    <w:p w:rsidR="00E16F57" w:rsidRPr="00B06A36" w:rsidRDefault="000C523F" w:rsidP="00B06A36">
      <w:bookmarkStart w:id="1" w:name="GoBack"/>
      <w:bookmarkEnd w:id="1"/>
      <w:r w:rsidRPr="00B06A36">
        <w:t>References</w:t>
      </w:r>
      <w:r w:rsidR="003B7FC8">
        <w:rPr>
          <w:b/>
        </w:rPr>
        <w:t xml:space="preserve"> </w:t>
      </w:r>
      <w:r w:rsidRPr="00B06A36">
        <w:t>(1 page maximum)</w:t>
      </w:r>
    </w:p>
    <w:p w:rsidR="00E16F57" w:rsidRPr="00B06A36" w:rsidRDefault="00E16F57" w:rsidP="00B06A36"/>
    <w:p w:rsidR="00E16F57" w:rsidRPr="00B06A36" w:rsidRDefault="00E16F57" w:rsidP="00B06A36"/>
    <w:p w:rsidR="00E16F57" w:rsidRPr="00B06A36" w:rsidRDefault="00E16F57" w:rsidP="00B06A36"/>
    <w:p w:rsidR="00E16F57" w:rsidRPr="00B06A36" w:rsidRDefault="000C523F" w:rsidP="00B06A36">
      <w:r w:rsidRPr="00B06A36">
        <w:t xml:space="preserve">NIH or NSF </w:t>
      </w:r>
      <w:proofErr w:type="spellStart"/>
      <w:r w:rsidRPr="00B06A36">
        <w:t>Biosketch</w:t>
      </w:r>
      <w:proofErr w:type="spellEnd"/>
    </w:p>
    <w:p w:rsidR="00E16F57" w:rsidRPr="00B06A36" w:rsidRDefault="00E16F57" w:rsidP="00B06A36"/>
    <w:p w:rsidR="00E16F57" w:rsidRPr="00B06A36" w:rsidRDefault="00E16F57" w:rsidP="00B06A36"/>
    <w:p w:rsidR="000E7626" w:rsidRPr="00B06A36" w:rsidRDefault="000E7626" w:rsidP="00B06A36"/>
    <w:p w:rsidR="00E16F57" w:rsidRPr="00B06A36" w:rsidRDefault="000C523F" w:rsidP="00B06A36">
      <w:r w:rsidRPr="00B06A36">
        <w:t>Budget</w:t>
      </w:r>
    </w:p>
    <w:p w:rsidR="00E16F57" w:rsidRPr="00B06A36" w:rsidRDefault="00E16F57" w:rsidP="00B06A36"/>
    <w:p w:rsidR="00E16F57" w:rsidRPr="00B06A36" w:rsidRDefault="000C523F" w:rsidP="00B06A36">
      <w:r w:rsidRPr="00B06A36">
        <w:t xml:space="preserve">Please provide the following budgetary information:  Itemize and identify any item in excess of $500.  (Chemicals may be grouped into major categories such as solvents, radio-labeled compounds, enzymes, fine </w:t>
      </w:r>
      <w:proofErr w:type="spellStart"/>
      <w:r w:rsidRPr="00B06A36">
        <w:t>biochemicals</w:t>
      </w:r>
      <w:proofErr w:type="spellEnd"/>
      <w:r w:rsidRPr="00B06A36">
        <w:t xml:space="preserve">, antibodies, etc.).  The award cannot be used for travel costs to attend conferences, and cannot be used to cover any portion of your salary.  </w:t>
      </w:r>
      <w:r w:rsidR="00D53BEA" w:rsidRPr="00B06A36">
        <w:t>Total budget cannot exceed $5,000.</w:t>
      </w:r>
    </w:p>
    <w:p w:rsidR="00E16F57" w:rsidRPr="00B06A36" w:rsidRDefault="00E16F57" w:rsidP="00B06A36"/>
    <w:p w:rsidR="00E16F57" w:rsidRPr="00B06A36" w:rsidRDefault="000C523F" w:rsidP="00B06A36">
      <w:r w:rsidRPr="00B06A36">
        <w:t>EQUIPMENT (Please state purpose a</w:t>
      </w:r>
      <w:r w:rsidR="00733B2C" w:rsidRPr="00B06A36">
        <w:t xml:space="preserve">nd justify) </w:t>
      </w:r>
      <w:r w:rsidR="00BF4F2C" w:rsidRPr="00B06A36">
        <w:t xml:space="preserve">  ____________________________</w:t>
      </w:r>
    </w:p>
    <w:p w:rsidR="00E16F57" w:rsidRPr="00B06A36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F06417" w:rsidRDefault="000C523F" w:rsidP="00B06A36">
      <w:r w:rsidRPr="00B06A36">
        <w:t>CONSUMABLE SUPPLIES (P</w:t>
      </w:r>
      <w:r w:rsidR="00026AD9" w:rsidRPr="00B06A36">
        <w:t xml:space="preserve">lease state purpose and justify </w:t>
      </w:r>
      <w:r w:rsidR="00BF4F2C" w:rsidRPr="00F06417">
        <w:t>__________________________</w:t>
      </w:r>
    </w:p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0C523F" w:rsidP="00B06A36">
      <w:r w:rsidRPr="00351169">
        <w:t>ADDITIONAL EXPENSES (Please s</w:t>
      </w:r>
      <w:r w:rsidR="00BF4F2C">
        <w:t>tate purpose and justify)     _______________________</w:t>
      </w:r>
    </w:p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351169" w:rsidRDefault="000C523F" w:rsidP="00B06A36">
      <w:r w:rsidRPr="00351169">
        <w:t>TOTAL</w:t>
      </w:r>
      <w:r w:rsidRPr="00351169">
        <w:tab/>
      </w:r>
      <w:r w:rsidR="00D53BEA" w:rsidRPr="00351169">
        <w:t xml:space="preserve"> (cannot exceed $5000</w:t>
      </w:r>
      <w:proofErr w:type="gramStart"/>
      <w:r w:rsidR="00D53BEA" w:rsidRPr="00351169">
        <w:t>)</w:t>
      </w:r>
      <w:r w:rsidR="00BF4F2C">
        <w:t xml:space="preserve">  _</w:t>
      </w:r>
      <w:proofErr w:type="gramEnd"/>
      <w:r w:rsidR="00BF4F2C">
        <w:t>_____________________________</w:t>
      </w:r>
    </w:p>
    <w:p w:rsidR="00E16F57" w:rsidRPr="00351169" w:rsidRDefault="00E16F57" w:rsidP="00B06A36"/>
    <w:p w:rsidR="00E16F57" w:rsidRPr="00351169" w:rsidRDefault="00E16F57" w:rsidP="00B06A36"/>
    <w:p w:rsidR="00E16F57" w:rsidRPr="00351169" w:rsidRDefault="00E16F57" w:rsidP="00B06A36"/>
    <w:p w:rsidR="00E16F57" w:rsidRPr="00BE6C00" w:rsidRDefault="00E16F57" w:rsidP="00B06A36"/>
    <w:p w:rsidR="00E16F57" w:rsidRDefault="00E16F57" w:rsidP="00026AD9">
      <w:pPr>
        <w:pStyle w:val="Default"/>
        <w:widowControl w:val="0"/>
        <w:tabs>
          <w:tab w:val="right" w:leader="dot" w:pos="0"/>
          <w:tab w:val="center" w:pos="0"/>
          <w:tab w:val="decimal" w:pos="0"/>
          <w:tab w:val="center" w:leader="dot" w:pos="0"/>
          <w:tab w:val="left" w:pos="0"/>
          <w:tab w:val="left" w:pos="0"/>
          <w:tab w:val="center" w:pos="0"/>
          <w:tab w:val="left" w:pos="167"/>
          <w:tab w:val="left" w:pos="310"/>
          <w:tab w:val="left" w:pos="402"/>
          <w:tab w:val="left" w:pos="810"/>
          <w:tab w:val="left" w:pos="1535"/>
          <w:tab w:val="left" w:pos="8860"/>
          <w:tab w:val="left" w:pos="8860"/>
          <w:tab w:val="left" w:pos="8860"/>
          <w:tab w:val="decimal" w:leader="dot" w:pos="8860"/>
          <w:tab w:val="left" w:leader="dot" w:pos="8860"/>
          <w:tab w:val="left" w:pos="8860"/>
          <w:tab w:val="left" w:pos="8860"/>
          <w:tab w:val="center" w:pos="9110"/>
          <w:tab w:val="center" w:pos="9110"/>
          <w:tab w:val="center" w:leader="dot" w:pos="9110"/>
        </w:tabs>
        <w:spacing w:line="242" w:lineRule="auto"/>
        <w:rPr>
          <w:rFonts w:eastAsia="Times New Roman" w:cs="Arial"/>
          <w:color w:val="222222"/>
          <w:sz w:val="20"/>
        </w:rPr>
      </w:pPr>
    </w:p>
    <w:p w:rsidR="00E16F57" w:rsidRPr="00E03C18" w:rsidRDefault="00D53BEA" w:rsidP="00675EB2">
      <w:pPr>
        <w:rPr>
          <w:szCs w:val="24"/>
        </w:rPr>
      </w:pPr>
      <w:r w:rsidRPr="00E16F57">
        <w:rPr>
          <w:rFonts w:eastAsia="Times New Roman" w:cs="Arial"/>
          <w:color w:val="222222"/>
          <w:szCs w:val="24"/>
        </w:rPr>
        <w:t>Upon compiling the requested materials, please save your application as a PDF</w:t>
      </w:r>
      <w:r w:rsidR="00675EB2">
        <w:rPr>
          <w:rFonts w:eastAsia="Times New Roman" w:cs="Arial"/>
          <w:color w:val="222222"/>
          <w:szCs w:val="24"/>
        </w:rPr>
        <w:t>.</w:t>
      </w:r>
      <w:r w:rsidR="00675EB2" w:rsidRPr="00675EB2">
        <w:t xml:space="preserve"> </w:t>
      </w:r>
      <w:r w:rsidR="00675EB2">
        <w:t>Documents should be named “</w:t>
      </w:r>
      <w:proofErr w:type="spellStart"/>
      <w:r w:rsidR="00675EB2">
        <w:t>PDlastname</w:t>
      </w:r>
      <w:proofErr w:type="spellEnd"/>
      <w:r w:rsidR="00675EB2" w:rsidRPr="00351169">
        <w:t>,</w:t>
      </w:r>
      <w:r w:rsidR="00675EB2">
        <w:t xml:space="preserve"> first </w:t>
      </w:r>
      <w:proofErr w:type="spellStart"/>
      <w:r w:rsidR="00675EB2">
        <w:t>initial_month</w:t>
      </w:r>
      <w:proofErr w:type="spellEnd"/>
      <w:r w:rsidR="00675EB2">
        <w:t>/year (</w:t>
      </w:r>
      <w:r w:rsidR="00675EB2" w:rsidRPr="00351169">
        <w:t>e.g. "</w:t>
      </w:r>
      <w:r w:rsidR="00675EB2">
        <w:t>DoeJ</w:t>
      </w:r>
      <w:r w:rsidR="00675EB2" w:rsidRPr="00351169">
        <w:t>_</w:t>
      </w:r>
      <w:r w:rsidR="00675EB2">
        <w:t>July2015</w:t>
      </w:r>
      <w:r w:rsidR="00675EB2" w:rsidRPr="00351169">
        <w:t xml:space="preserve">.pdf"). All applications should be forwarded </w:t>
      </w:r>
      <w:r w:rsidR="00675EB2">
        <w:t xml:space="preserve">via email </w:t>
      </w:r>
      <w:r w:rsidR="00675EB2" w:rsidRPr="00351169">
        <w:t>to the Office of Postdoctoral Services at</w:t>
      </w:r>
      <w:r w:rsidR="00675EB2" w:rsidRPr="00351169">
        <w:rPr>
          <w:bCs/>
          <w:color w:val="FF0000"/>
        </w:rPr>
        <w:t> </w:t>
      </w:r>
      <w:hyperlink r:id="rId10" w:history="1">
        <w:r w:rsidR="00675EB2" w:rsidRPr="00351169">
          <w:rPr>
            <w:rStyle w:val="Hyperlink"/>
            <w:rFonts w:eastAsia="Times New Roman" w:cs="Arial"/>
            <w:bCs/>
            <w:sz w:val="20"/>
            <w:szCs w:val="20"/>
          </w:rPr>
          <w:t>aebranch@vcu.edu</w:t>
        </w:r>
      </w:hyperlink>
      <w:r w:rsidR="00675EB2" w:rsidRPr="00351169">
        <w:t xml:space="preserve"> no later than</w:t>
      </w:r>
      <w:r w:rsidR="00675EB2">
        <w:t xml:space="preserve"> midnight</w:t>
      </w:r>
      <w:r w:rsidR="00675EB2" w:rsidRPr="00351169">
        <w:t xml:space="preserve"> August 1.</w:t>
      </w:r>
      <w:r w:rsidR="00675EB2">
        <w:t xml:space="preserve">  Your email will serve as verification of the time and date of submission.</w:t>
      </w:r>
    </w:p>
    <w:sectPr w:rsidR="00E16F57" w:rsidRPr="00E03C18" w:rsidSect="00CF05F4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576" w:right="720" w:bottom="576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F57" w:rsidRDefault="00E16F57" w:rsidP="00B06A36">
      <w:r>
        <w:separator/>
      </w:r>
    </w:p>
    <w:p w:rsidR="00E16F57" w:rsidRDefault="00E16F57" w:rsidP="00B06A36"/>
    <w:p w:rsidR="00E16F57" w:rsidRDefault="00E16F57" w:rsidP="00B06A36"/>
  </w:endnote>
  <w:endnote w:type="continuationSeparator" w:id="0">
    <w:p w:rsidR="00E16F57" w:rsidRDefault="00E16F57" w:rsidP="00B06A36">
      <w:r>
        <w:continuationSeparator/>
      </w:r>
    </w:p>
    <w:p w:rsidR="00E16F57" w:rsidRDefault="00E16F57" w:rsidP="00B06A36"/>
    <w:p w:rsidR="00E16F57" w:rsidRDefault="00E16F57" w:rsidP="00B06A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 Bold">
    <w:panose1 w:val="020B0704020202020204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F57" w:rsidRDefault="00E16F57" w:rsidP="00B06A3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F57" w:rsidRDefault="00E16F57" w:rsidP="00B06A3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F57" w:rsidRDefault="00E16F57" w:rsidP="00B06A36">
      <w:r>
        <w:separator/>
      </w:r>
    </w:p>
    <w:p w:rsidR="00E16F57" w:rsidRDefault="00E16F57" w:rsidP="00B06A36"/>
    <w:p w:rsidR="00E16F57" w:rsidRDefault="00E16F57" w:rsidP="00B06A36"/>
  </w:footnote>
  <w:footnote w:type="continuationSeparator" w:id="0">
    <w:p w:rsidR="00E16F57" w:rsidRDefault="00E16F57" w:rsidP="00B06A36">
      <w:r>
        <w:continuationSeparator/>
      </w:r>
    </w:p>
    <w:p w:rsidR="00E16F57" w:rsidRDefault="00E16F57" w:rsidP="00B06A36"/>
    <w:p w:rsidR="00E16F57" w:rsidRDefault="00E16F57" w:rsidP="00B06A3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F57" w:rsidRDefault="00E16F57">
    <w:pPr>
      <w:pStyle w:val="FreeForm"/>
      <w:rPr>
        <w:rFonts w:eastAsia="Times New Roman"/>
        <w:color w:val="auto"/>
      </w:rPr>
    </w:pPr>
  </w:p>
  <w:p w:rsidR="00E16F57" w:rsidRDefault="00E16F57" w:rsidP="00B06A36"/>
  <w:p w:rsidR="00E16F57" w:rsidRDefault="00E16F57" w:rsidP="00B06A3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F57" w:rsidRDefault="00E16F57" w:rsidP="00B06A3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B1ECE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E9ABE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F17238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8A0F9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E40A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AA20F8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768B0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FBA15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57E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FC66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EA66E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443"/>
    <w:rsid w:val="00026AD9"/>
    <w:rsid w:val="000C499C"/>
    <w:rsid w:val="000C523F"/>
    <w:rsid w:val="000E7626"/>
    <w:rsid w:val="0011720E"/>
    <w:rsid w:val="00130193"/>
    <w:rsid w:val="0018054E"/>
    <w:rsid w:val="001925F3"/>
    <w:rsid w:val="001A4443"/>
    <w:rsid w:val="001F6970"/>
    <w:rsid w:val="002541B5"/>
    <w:rsid w:val="00262B28"/>
    <w:rsid w:val="00351169"/>
    <w:rsid w:val="003810E2"/>
    <w:rsid w:val="003B7FC8"/>
    <w:rsid w:val="003E0BFF"/>
    <w:rsid w:val="004A3FEE"/>
    <w:rsid w:val="004C0256"/>
    <w:rsid w:val="005F520F"/>
    <w:rsid w:val="00611FBA"/>
    <w:rsid w:val="00675EB2"/>
    <w:rsid w:val="006C69BC"/>
    <w:rsid w:val="00733B2C"/>
    <w:rsid w:val="007A47E4"/>
    <w:rsid w:val="00893C7F"/>
    <w:rsid w:val="009B26D4"/>
    <w:rsid w:val="00AC67FF"/>
    <w:rsid w:val="00B042FC"/>
    <w:rsid w:val="00B06A36"/>
    <w:rsid w:val="00B70C5C"/>
    <w:rsid w:val="00BE6C00"/>
    <w:rsid w:val="00BF4F2C"/>
    <w:rsid w:val="00CC360A"/>
    <w:rsid w:val="00CE6CFB"/>
    <w:rsid w:val="00CF05F4"/>
    <w:rsid w:val="00D070DE"/>
    <w:rsid w:val="00D1485D"/>
    <w:rsid w:val="00D53BEA"/>
    <w:rsid w:val="00D54EEF"/>
    <w:rsid w:val="00DD13C5"/>
    <w:rsid w:val="00E03C18"/>
    <w:rsid w:val="00E16F57"/>
    <w:rsid w:val="00F06417"/>
    <w:rsid w:val="00F1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B06A36"/>
    <w:pPr>
      <w:widowControl w:val="0"/>
      <w:tabs>
        <w:tab w:val="right" w:leader="dot" w:pos="0"/>
        <w:tab w:val="center" w:pos="0"/>
        <w:tab w:val="decimal" w:pos="0"/>
        <w:tab w:val="center" w:leader="dot" w:pos="0"/>
        <w:tab w:val="left" w:pos="0"/>
        <w:tab w:val="left" w:pos="0"/>
        <w:tab w:val="center" w:pos="0"/>
        <w:tab w:val="left" w:pos="167"/>
        <w:tab w:val="left" w:pos="310"/>
        <w:tab w:val="left" w:pos="402"/>
        <w:tab w:val="left" w:pos="810"/>
        <w:tab w:val="left" w:pos="1535"/>
        <w:tab w:val="left" w:pos="8860"/>
        <w:tab w:val="left" w:pos="8860"/>
        <w:tab w:val="left" w:pos="8860"/>
        <w:tab w:val="decimal" w:leader="dot" w:pos="8860"/>
        <w:tab w:val="left" w:leader="dot" w:pos="8860"/>
        <w:tab w:val="left" w:pos="8860"/>
        <w:tab w:val="left" w:pos="8860"/>
        <w:tab w:val="center" w:pos="9110"/>
        <w:tab w:val="center" w:pos="9110"/>
        <w:tab w:val="center" w:leader="dot" w:pos="9110"/>
      </w:tabs>
    </w:pPr>
    <w:rPr>
      <w:rFonts w:ascii="Arial" w:eastAsia="ヒラギノ角ゴ Pro W3" w:hAnsi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11720E"/>
    <w:rPr>
      <w:rFonts w:eastAsia="ヒラギノ角ゴ Pro W3"/>
      <w:color w:val="000000"/>
    </w:rPr>
  </w:style>
  <w:style w:type="paragraph" w:styleId="Footer">
    <w:name w:val="footer"/>
    <w:rsid w:val="0011720E"/>
    <w:pPr>
      <w:tabs>
        <w:tab w:val="center" w:pos="4320"/>
        <w:tab w:val="right" w:pos="8640"/>
      </w:tabs>
    </w:pPr>
    <w:rPr>
      <w:rFonts w:eastAsia="ヒラギノ角ゴ Pro W3"/>
      <w:color w:val="000000"/>
      <w:sz w:val="24"/>
    </w:rPr>
  </w:style>
  <w:style w:type="character" w:styleId="PageNumber">
    <w:name w:val="page number"/>
    <w:rsid w:val="0011720E"/>
    <w:rPr>
      <w:color w:val="000000"/>
      <w:sz w:val="20"/>
    </w:rPr>
  </w:style>
  <w:style w:type="paragraph" w:customStyle="1" w:styleId="Heading5A">
    <w:name w:val="Heading 5 A"/>
    <w:next w:val="Normal"/>
    <w:rsid w:val="0011720E"/>
    <w:pPr>
      <w:keepNext/>
      <w:widowControl w:val="0"/>
      <w:tabs>
        <w:tab w:val="left" w:pos="810"/>
        <w:tab w:val="center" w:pos="4860"/>
      </w:tabs>
      <w:jc w:val="center"/>
      <w:outlineLvl w:val="4"/>
    </w:pPr>
    <w:rPr>
      <w:rFonts w:ascii="Arial Bold" w:eastAsia="ヒラギノ角ゴ Pro W3" w:hAnsi="Arial Bold"/>
      <w:color w:val="000000"/>
      <w:sz w:val="24"/>
    </w:rPr>
  </w:style>
  <w:style w:type="paragraph" w:customStyle="1" w:styleId="Heading1A">
    <w:name w:val="Heading 1 A"/>
    <w:next w:val="Normal"/>
    <w:rsid w:val="0011720E"/>
    <w:pPr>
      <w:keepNext/>
      <w:widowControl w:val="0"/>
      <w:tabs>
        <w:tab w:val="right" w:leader="dot" w:pos="-31680"/>
        <w:tab w:val="center" w:pos="-13208"/>
        <w:tab w:val="decimal" w:pos="-13057"/>
        <w:tab w:val="center" w:leader="dot" w:pos="-12904"/>
        <w:tab w:val="left" w:pos="-12596"/>
        <w:tab w:val="left" w:pos="-4643"/>
        <w:tab w:val="center" w:pos="-1"/>
        <w:tab w:val="left" w:pos="167"/>
        <w:tab w:val="left" w:pos="310"/>
        <w:tab w:val="left" w:pos="402"/>
        <w:tab w:val="left" w:pos="810"/>
        <w:tab w:val="left" w:pos="1535"/>
        <w:tab w:val="center" w:pos="4860"/>
        <w:tab w:val="center" w:pos="15959"/>
        <w:tab w:val="left" w:pos="20669"/>
        <w:tab w:val="left" w:pos="21296"/>
        <w:tab w:val="left" w:pos="21503"/>
        <w:tab w:val="decimal" w:leader="dot" w:pos="22525"/>
        <w:tab w:val="left" w:pos="24366"/>
        <w:tab w:val="left" w:pos="25272"/>
        <w:tab w:val="center" w:pos="25591"/>
      </w:tabs>
      <w:outlineLvl w:val="0"/>
    </w:pPr>
    <w:rPr>
      <w:rFonts w:ascii="Arial Bold" w:eastAsia="ヒラギノ角ゴ Pro W3" w:hAnsi="Arial Bold"/>
      <w:color w:val="000000"/>
      <w:sz w:val="24"/>
      <w:u w:val="single"/>
    </w:rPr>
  </w:style>
  <w:style w:type="paragraph" w:styleId="Header">
    <w:name w:val="header"/>
    <w:rsid w:val="0011720E"/>
    <w:pPr>
      <w:tabs>
        <w:tab w:val="center" w:pos="4320"/>
        <w:tab w:val="right" w:pos="8640"/>
      </w:tabs>
    </w:pPr>
    <w:rPr>
      <w:rFonts w:eastAsia="ヒラギノ角ゴ Pro W3"/>
      <w:color w:val="000000"/>
      <w:sz w:val="24"/>
    </w:rPr>
  </w:style>
  <w:style w:type="paragraph" w:customStyle="1" w:styleId="Heading6A">
    <w:name w:val="Heading 6 A"/>
    <w:next w:val="Normal"/>
    <w:rsid w:val="0011720E"/>
    <w:pPr>
      <w:keepNext/>
      <w:widowControl w:val="0"/>
      <w:tabs>
        <w:tab w:val="left" w:pos="810"/>
        <w:tab w:val="center" w:pos="4860"/>
      </w:tabs>
      <w:jc w:val="center"/>
      <w:outlineLvl w:val="5"/>
    </w:pPr>
    <w:rPr>
      <w:rFonts w:ascii="Arial" w:eastAsia="ヒラギノ角ゴ Pro W3" w:hAnsi="Arial"/>
      <w:color w:val="000000"/>
      <w:sz w:val="24"/>
      <w:u w:val="single"/>
    </w:rPr>
  </w:style>
  <w:style w:type="paragraph" w:styleId="BalloonText">
    <w:name w:val="Balloon Text"/>
    <w:autoRedefine/>
    <w:rsid w:val="0011720E"/>
    <w:rPr>
      <w:rFonts w:ascii="Tahoma" w:eastAsia="ヒラギノ角ゴ Pro W3" w:hAnsi="Tahoma"/>
      <w:color w:val="000000"/>
      <w:sz w:val="16"/>
    </w:rPr>
  </w:style>
  <w:style w:type="paragraph" w:customStyle="1" w:styleId="Default">
    <w:name w:val="Default"/>
    <w:rsid w:val="0011720E"/>
    <w:rPr>
      <w:rFonts w:ascii="Arial" w:eastAsia="ヒラギノ角ゴ Pro W3" w:hAnsi="Arial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D53BEA"/>
    <w:rPr>
      <w:color w:val="0000FF"/>
      <w:u w:val="single"/>
    </w:rPr>
  </w:style>
  <w:style w:type="paragraph" w:styleId="Revision">
    <w:name w:val="Revision"/>
    <w:hidden/>
    <w:uiPriority w:val="99"/>
    <w:semiHidden/>
    <w:rsid w:val="00D53BEA"/>
    <w:rPr>
      <w:rFonts w:eastAsia="ヒラギノ角ゴ Pro W3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B06A36"/>
    <w:pPr>
      <w:widowControl w:val="0"/>
      <w:tabs>
        <w:tab w:val="right" w:leader="dot" w:pos="0"/>
        <w:tab w:val="center" w:pos="0"/>
        <w:tab w:val="decimal" w:pos="0"/>
        <w:tab w:val="center" w:leader="dot" w:pos="0"/>
        <w:tab w:val="left" w:pos="0"/>
        <w:tab w:val="left" w:pos="0"/>
        <w:tab w:val="center" w:pos="0"/>
        <w:tab w:val="left" w:pos="167"/>
        <w:tab w:val="left" w:pos="310"/>
        <w:tab w:val="left" w:pos="402"/>
        <w:tab w:val="left" w:pos="810"/>
        <w:tab w:val="left" w:pos="1535"/>
        <w:tab w:val="left" w:pos="8860"/>
        <w:tab w:val="left" w:pos="8860"/>
        <w:tab w:val="left" w:pos="8860"/>
        <w:tab w:val="decimal" w:leader="dot" w:pos="8860"/>
        <w:tab w:val="left" w:leader="dot" w:pos="8860"/>
        <w:tab w:val="left" w:pos="8860"/>
        <w:tab w:val="left" w:pos="8860"/>
        <w:tab w:val="center" w:pos="9110"/>
        <w:tab w:val="center" w:pos="9110"/>
        <w:tab w:val="center" w:leader="dot" w:pos="9110"/>
      </w:tabs>
    </w:pPr>
    <w:rPr>
      <w:rFonts w:ascii="Arial" w:eastAsia="ヒラギノ角ゴ Pro W3" w:hAnsi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11720E"/>
    <w:rPr>
      <w:rFonts w:eastAsia="ヒラギノ角ゴ Pro W3"/>
      <w:color w:val="000000"/>
    </w:rPr>
  </w:style>
  <w:style w:type="paragraph" w:styleId="Footer">
    <w:name w:val="footer"/>
    <w:rsid w:val="0011720E"/>
    <w:pPr>
      <w:tabs>
        <w:tab w:val="center" w:pos="4320"/>
        <w:tab w:val="right" w:pos="8640"/>
      </w:tabs>
    </w:pPr>
    <w:rPr>
      <w:rFonts w:eastAsia="ヒラギノ角ゴ Pro W3"/>
      <w:color w:val="000000"/>
      <w:sz w:val="24"/>
    </w:rPr>
  </w:style>
  <w:style w:type="character" w:styleId="PageNumber">
    <w:name w:val="page number"/>
    <w:rsid w:val="0011720E"/>
    <w:rPr>
      <w:color w:val="000000"/>
      <w:sz w:val="20"/>
    </w:rPr>
  </w:style>
  <w:style w:type="paragraph" w:customStyle="1" w:styleId="Heading5A">
    <w:name w:val="Heading 5 A"/>
    <w:next w:val="Normal"/>
    <w:rsid w:val="0011720E"/>
    <w:pPr>
      <w:keepNext/>
      <w:widowControl w:val="0"/>
      <w:tabs>
        <w:tab w:val="left" w:pos="810"/>
        <w:tab w:val="center" w:pos="4860"/>
      </w:tabs>
      <w:jc w:val="center"/>
      <w:outlineLvl w:val="4"/>
    </w:pPr>
    <w:rPr>
      <w:rFonts w:ascii="Arial Bold" w:eastAsia="ヒラギノ角ゴ Pro W3" w:hAnsi="Arial Bold"/>
      <w:color w:val="000000"/>
      <w:sz w:val="24"/>
    </w:rPr>
  </w:style>
  <w:style w:type="paragraph" w:customStyle="1" w:styleId="Heading1A">
    <w:name w:val="Heading 1 A"/>
    <w:next w:val="Normal"/>
    <w:rsid w:val="0011720E"/>
    <w:pPr>
      <w:keepNext/>
      <w:widowControl w:val="0"/>
      <w:tabs>
        <w:tab w:val="right" w:leader="dot" w:pos="-31680"/>
        <w:tab w:val="center" w:pos="-13208"/>
        <w:tab w:val="decimal" w:pos="-13057"/>
        <w:tab w:val="center" w:leader="dot" w:pos="-12904"/>
        <w:tab w:val="left" w:pos="-12596"/>
        <w:tab w:val="left" w:pos="-4643"/>
        <w:tab w:val="center" w:pos="-1"/>
        <w:tab w:val="left" w:pos="167"/>
        <w:tab w:val="left" w:pos="310"/>
        <w:tab w:val="left" w:pos="402"/>
        <w:tab w:val="left" w:pos="810"/>
        <w:tab w:val="left" w:pos="1535"/>
        <w:tab w:val="center" w:pos="4860"/>
        <w:tab w:val="center" w:pos="15959"/>
        <w:tab w:val="left" w:pos="20669"/>
        <w:tab w:val="left" w:pos="21296"/>
        <w:tab w:val="left" w:pos="21503"/>
        <w:tab w:val="decimal" w:leader="dot" w:pos="22525"/>
        <w:tab w:val="left" w:pos="24366"/>
        <w:tab w:val="left" w:pos="25272"/>
        <w:tab w:val="center" w:pos="25591"/>
      </w:tabs>
      <w:outlineLvl w:val="0"/>
    </w:pPr>
    <w:rPr>
      <w:rFonts w:ascii="Arial Bold" w:eastAsia="ヒラギノ角ゴ Pro W3" w:hAnsi="Arial Bold"/>
      <w:color w:val="000000"/>
      <w:sz w:val="24"/>
      <w:u w:val="single"/>
    </w:rPr>
  </w:style>
  <w:style w:type="paragraph" w:styleId="Header">
    <w:name w:val="header"/>
    <w:rsid w:val="0011720E"/>
    <w:pPr>
      <w:tabs>
        <w:tab w:val="center" w:pos="4320"/>
        <w:tab w:val="right" w:pos="8640"/>
      </w:tabs>
    </w:pPr>
    <w:rPr>
      <w:rFonts w:eastAsia="ヒラギノ角ゴ Pro W3"/>
      <w:color w:val="000000"/>
      <w:sz w:val="24"/>
    </w:rPr>
  </w:style>
  <w:style w:type="paragraph" w:customStyle="1" w:styleId="Heading6A">
    <w:name w:val="Heading 6 A"/>
    <w:next w:val="Normal"/>
    <w:rsid w:val="0011720E"/>
    <w:pPr>
      <w:keepNext/>
      <w:widowControl w:val="0"/>
      <w:tabs>
        <w:tab w:val="left" w:pos="810"/>
        <w:tab w:val="center" w:pos="4860"/>
      </w:tabs>
      <w:jc w:val="center"/>
      <w:outlineLvl w:val="5"/>
    </w:pPr>
    <w:rPr>
      <w:rFonts w:ascii="Arial" w:eastAsia="ヒラギノ角ゴ Pro W3" w:hAnsi="Arial"/>
      <w:color w:val="000000"/>
      <w:sz w:val="24"/>
      <w:u w:val="single"/>
    </w:rPr>
  </w:style>
  <w:style w:type="paragraph" w:styleId="BalloonText">
    <w:name w:val="Balloon Text"/>
    <w:autoRedefine/>
    <w:rsid w:val="0011720E"/>
    <w:rPr>
      <w:rFonts w:ascii="Tahoma" w:eastAsia="ヒラギノ角ゴ Pro W3" w:hAnsi="Tahoma"/>
      <w:color w:val="000000"/>
      <w:sz w:val="16"/>
    </w:rPr>
  </w:style>
  <w:style w:type="paragraph" w:customStyle="1" w:styleId="Default">
    <w:name w:val="Default"/>
    <w:rsid w:val="0011720E"/>
    <w:rPr>
      <w:rFonts w:ascii="Arial" w:eastAsia="ヒラギノ角ゴ Pro W3" w:hAnsi="Arial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D53BEA"/>
    <w:rPr>
      <w:color w:val="0000FF"/>
      <w:u w:val="single"/>
    </w:rPr>
  </w:style>
  <w:style w:type="paragraph" w:styleId="Revision">
    <w:name w:val="Revision"/>
    <w:hidden/>
    <w:uiPriority w:val="99"/>
    <w:semiHidden/>
    <w:rsid w:val="00D53BEA"/>
    <w:rPr>
      <w:rFonts w:eastAsia="ヒラギノ角ゴ Pro W3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aebranch@vcu.edu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ebranch@vcu.ed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C280D-C9E1-4391-AA77-2A4565559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413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VIRGINIA COMMONWEALTH UNIVERSITY</vt:lpstr>
    </vt:vector>
  </TitlesOfParts>
  <Company>Microsoft</Company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VIRGINIA COMMONWEALTH UNIVERSITY</dc:title>
  <dc:creator>lbohanon</dc:creator>
  <cp:lastModifiedBy>Andrekia Branch</cp:lastModifiedBy>
  <cp:revision>5</cp:revision>
  <cp:lastPrinted>2014-05-20T19:18:00Z</cp:lastPrinted>
  <dcterms:created xsi:type="dcterms:W3CDTF">2015-04-22T18:34:00Z</dcterms:created>
  <dcterms:modified xsi:type="dcterms:W3CDTF">2015-05-07T13:28:00Z</dcterms:modified>
</cp:coreProperties>
</file>